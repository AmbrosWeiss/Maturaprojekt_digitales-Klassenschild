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CADF" w14:textId="77777777" w:rsidR="00044DF2" w:rsidRPr="00A04BA8" w:rsidRDefault="003675CA">
      <w:pPr>
        <w:rPr>
          <w:b/>
          <w:sz w:val="28"/>
        </w:rPr>
      </w:pPr>
      <w:r w:rsidRPr="00A04BA8">
        <w:rPr>
          <w:b/>
          <w:sz w:val="28"/>
        </w:rPr>
        <w:t>Ziel des Projektes:</w:t>
      </w:r>
    </w:p>
    <w:p w14:paraId="2BEB8D4E" w14:textId="5F408C0B" w:rsidR="003675CA" w:rsidRDefault="003675CA">
      <w:r>
        <w:t xml:space="preserve">Es soll ein </w:t>
      </w:r>
      <w:r>
        <w:t>„</w:t>
      </w:r>
      <w:r>
        <w:t>digitales</w:t>
      </w:r>
      <w:r>
        <w:t>“</w:t>
      </w:r>
      <w:r>
        <w:t xml:space="preserve"> Klassenschild gebaut werden, welches das derzeitige Klassenschild ersetzt.</w:t>
      </w:r>
      <w:r>
        <w:br/>
        <w:t>Ziel ist es, dass die Stundenplan</w:t>
      </w:r>
      <w:del w:id="0" w:author="Planitzer Anton" w:date="2018-12-17T21:03:00Z">
        <w:r w:rsidDel="00DE5060">
          <w:delText>-D</w:delText>
        </w:r>
      </w:del>
      <w:ins w:id="1" w:author="Planitzer Anton" w:date="2018-12-17T21:03:00Z">
        <w:r w:rsidR="00DE5060">
          <w:t>d</w:t>
        </w:r>
      </w:ins>
      <w:r>
        <w:t xml:space="preserve">aten des betreffenden Raumes direkt von </w:t>
      </w:r>
      <w:commentRangeStart w:id="2"/>
      <w:proofErr w:type="spellStart"/>
      <w:r>
        <w:t>WebUntis</w:t>
      </w:r>
      <w:commentRangeEnd w:id="2"/>
      <w:proofErr w:type="spellEnd"/>
      <w:r w:rsidR="00DE5060">
        <w:rPr>
          <w:rStyle w:val="Kommentarzeichen"/>
        </w:rPr>
        <w:commentReference w:id="2"/>
      </w:r>
      <w:r>
        <w:t xml:space="preserve"> herunter geladen </w:t>
      </w:r>
      <w:del w:id="3" w:author="Planitzer Anton" w:date="2018-12-17T21:03:00Z">
        <w:r w:rsidDel="00DE5060">
          <w:delText xml:space="preserve">werden </w:delText>
        </w:r>
      </w:del>
      <w:r>
        <w:t>und auf dem Schild angezeigt werden.</w:t>
      </w:r>
      <w:r w:rsidR="00C67186">
        <w:t xml:space="preserve"> </w:t>
      </w:r>
      <w:proofErr w:type="spellStart"/>
      <w:r w:rsidR="00C67186">
        <w:t>WebUntis</w:t>
      </w:r>
      <w:proofErr w:type="spellEnd"/>
      <w:r w:rsidR="00C67186">
        <w:t xml:space="preserve"> ist ein Programm, welches den Sch</w:t>
      </w:r>
      <w:r w:rsidR="00C67186">
        <w:t>ü</w:t>
      </w:r>
      <w:r w:rsidR="00C67186">
        <w:t>lerInnen den aktuellen Stundenplan aufzeigt.</w:t>
      </w:r>
      <w:r>
        <w:br/>
        <w:t xml:space="preserve">Es sollen Daten wie </w:t>
      </w:r>
      <w:ins w:id="4" w:author="Planitzer Anton" w:date="2018-12-17T21:03:00Z">
        <w:r w:rsidR="00DE5060">
          <w:t xml:space="preserve">unterrichtender </w:t>
        </w:r>
      </w:ins>
      <w:r>
        <w:t>Lehrer, aktuelle Klasse, Gegenstand, Einheit, Datum und die Folge</w:t>
      </w:r>
      <w:r w:rsidR="005E2F29">
        <w:t>-E</w:t>
      </w:r>
      <w:r>
        <w:t>inheit ausgegeben werde.</w:t>
      </w:r>
    </w:p>
    <w:p w14:paraId="0698A279" w14:textId="77777777" w:rsidR="003675CA" w:rsidRDefault="003675CA">
      <w:r>
        <w:t xml:space="preserve">Das </w:t>
      </w:r>
      <w:del w:id="5" w:author="Planitzer Anton" w:date="2018-12-17T21:03:00Z">
        <w:r w:rsidDel="00DE5060">
          <w:delText>2.</w:delText>
        </w:r>
      </w:del>
      <w:ins w:id="6" w:author="Planitzer Anton" w:date="2018-12-17T21:03:00Z">
        <w:r w:rsidR="00DE5060">
          <w:t>zweite</w:t>
        </w:r>
      </w:ins>
      <w:r>
        <w:t xml:space="preserve"> </w:t>
      </w:r>
      <w:r w:rsidR="005E2F29">
        <w:t>g</w:t>
      </w:r>
      <w:r>
        <w:t>ro</w:t>
      </w:r>
      <w:r>
        <w:t>ß</w:t>
      </w:r>
      <w:r>
        <w:t>e Ziel ist</w:t>
      </w:r>
      <w:del w:id="7" w:author="Planitzer Anton" w:date="2018-12-17T21:04:00Z">
        <w:r w:rsidDel="00DE5060">
          <w:delText xml:space="preserve"> es</w:delText>
        </w:r>
      </w:del>
      <w:r>
        <w:t>, dass das Schild m</w:t>
      </w:r>
      <w:r>
        <w:t>ö</w:t>
      </w:r>
      <w:r>
        <w:t xml:space="preserve">glichst </w:t>
      </w:r>
      <w:r w:rsidR="00E22403">
        <w:t>energie</w:t>
      </w:r>
      <w:r>
        <w:t>autark funktioniert. Das Schild soll maximal einmal im Jahr aufgeladen werden m</w:t>
      </w:r>
      <w:r>
        <w:t>ü</w:t>
      </w:r>
      <w:r>
        <w:t xml:space="preserve">ssen. Diese lange Akkulaufzeit soll mit einer </w:t>
      </w:r>
      <w:del w:id="8" w:author="Planitzer Anton" w:date="2018-12-17T21:04:00Z">
        <w:r w:rsidDel="00DE5060">
          <w:delText xml:space="preserve">Modifizierung </w:delText>
        </w:r>
      </w:del>
      <w:ins w:id="9" w:author="Planitzer Anton" w:date="2018-12-17T21:04:00Z">
        <w:r w:rsidR="00DE5060">
          <w:t xml:space="preserve">Minimierung </w:t>
        </w:r>
      </w:ins>
      <w:r>
        <w:t>des Stromverbrauches und einem Solar-Panel</w:t>
      </w:r>
      <w:del w:id="10" w:author="Planitzer Anton" w:date="2018-12-17T21:04:00Z">
        <w:r w:rsidDel="00DE5060">
          <w:delText>s</w:delText>
        </w:r>
      </w:del>
      <w:r>
        <w:t xml:space="preserve"> als Unterst</w:t>
      </w:r>
      <w:r>
        <w:t>ü</w:t>
      </w:r>
      <w:r>
        <w:t>tzung  erreicht werden.</w:t>
      </w:r>
    </w:p>
    <w:p w14:paraId="289DAF79" w14:textId="77777777" w:rsidR="003675CA" w:rsidRDefault="003675CA"/>
    <w:p w14:paraId="446176EE" w14:textId="77777777" w:rsidR="003675CA" w:rsidRDefault="003675CA"/>
    <w:p w14:paraId="6A1C72F8" w14:textId="77777777" w:rsidR="003675CA" w:rsidRPr="00A04BA8" w:rsidRDefault="003675CA">
      <w:pPr>
        <w:rPr>
          <w:b/>
          <w:sz w:val="28"/>
        </w:rPr>
      </w:pPr>
      <w:r w:rsidRPr="00A04BA8">
        <w:rPr>
          <w:b/>
          <w:sz w:val="28"/>
        </w:rPr>
        <w:t>Beschreibung:</w:t>
      </w:r>
    </w:p>
    <w:p w14:paraId="607388D5" w14:textId="77777777" w:rsidR="00B81E2C" w:rsidRDefault="00E13F8E">
      <w:r>
        <w:t>So ziemlich jede Sch</w:t>
      </w:r>
      <w:r>
        <w:t>ü</w:t>
      </w:r>
      <w:r>
        <w:t>lerin, jeder Sch</w:t>
      </w:r>
      <w:r>
        <w:t>ü</w:t>
      </w:r>
      <w:r>
        <w:t>ler kennt es</w:t>
      </w:r>
      <w:r w:rsidR="005E2F29">
        <w:t>. M</w:t>
      </w:r>
      <w:r>
        <w:t>an sucht einen leeren Rau</w:t>
      </w:r>
      <w:r w:rsidR="00F10B8F">
        <w:t>m oder eine bestimmte Klasse. Ob der Raum aber wirklich leer ist, oder die gew</w:t>
      </w:r>
      <w:r w:rsidR="00F10B8F">
        <w:t>ü</w:t>
      </w:r>
      <w:r w:rsidR="00F10B8F">
        <w:t>nschte Klasse wirklich in diesem Raum Unterricht hat</w:t>
      </w:r>
      <w:r w:rsidR="005E2F29">
        <w:t>,</w:t>
      </w:r>
      <w:r w:rsidR="00F10B8F">
        <w:t xml:space="preserve"> bleibt ein Gl</w:t>
      </w:r>
      <w:r w:rsidR="00F10B8F">
        <w:t>ü</w:t>
      </w:r>
      <w:r w:rsidR="00F10B8F">
        <w:t>cksspiel.</w:t>
      </w:r>
    </w:p>
    <w:p w14:paraId="4B552D11" w14:textId="77777777" w:rsidR="00F10B8F" w:rsidRDefault="00F10B8F">
      <w:r>
        <w:t>Unser Maturaprojekt soll es m</w:t>
      </w:r>
      <w:r>
        <w:t>ö</w:t>
      </w:r>
      <w:r>
        <w:t>glich machen, dass jede Klasse mit einem digitalen Klassenschild ausger</w:t>
      </w:r>
      <w:r>
        <w:t>ü</w:t>
      </w:r>
      <w:r>
        <w:t>stet werden kann.</w:t>
      </w:r>
    </w:p>
    <w:p w14:paraId="1DAECF47" w14:textId="77777777" w:rsidR="00F10B8F" w:rsidRDefault="00F10B8F">
      <w:r>
        <w:t>Dabei werden die Daten aus</w:t>
      </w:r>
      <w:ins w:id="11" w:author="Planitzer Anton" w:date="2018-12-17T21:05:00Z">
        <w:r w:rsidR="00DE5060">
          <w:t xml:space="preserve"> dem</w:t>
        </w:r>
      </w:ins>
      <w:r>
        <w:t xml:space="preserve"> </w:t>
      </w:r>
      <w:proofErr w:type="spellStart"/>
      <w:r>
        <w:t>WebUntis</w:t>
      </w:r>
      <w:proofErr w:type="spellEnd"/>
      <w:r>
        <w:t xml:space="preserve"> abgerufen und von einer Basisstation, in unserem Fall ist diese ein Raspberry 3, </w:t>
      </w:r>
      <w:r>
        <w:t>ü</w:t>
      </w:r>
      <w:r>
        <w:t>ber das Kommunikationsprotokoll MQTT an die einzelnen Empf</w:t>
      </w:r>
      <w:r>
        <w:t>ä</w:t>
      </w:r>
      <w:r>
        <w:t>nger gesendet. So enth</w:t>
      </w:r>
      <w:r>
        <w:t>ä</w:t>
      </w:r>
      <w:r>
        <w:t xml:space="preserve">lt der Raum 319 nur Daten </w:t>
      </w:r>
      <w:r>
        <w:t>ü</w:t>
      </w:r>
      <w:r>
        <w:t xml:space="preserve">ber sich selbst und </w:t>
      </w:r>
      <w:r>
        <w:t>ü</w:t>
      </w:r>
      <w:r>
        <w:t xml:space="preserve">ber keinen anderen Raum. </w:t>
      </w:r>
    </w:p>
    <w:p w14:paraId="5652920F" w14:textId="77777777" w:rsidR="00033697" w:rsidRDefault="00F10B8F">
      <w:r>
        <w:t>Empf</w:t>
      </w:r>
      <w:r>
        <w:t>ä</w:t>
      </w:r>
      <w:r>
        <w:t>ngerseitig befindet sich ein ESP32</w:t>
      </w:r>
      <w:r w:rsidR="00033697">
        <w:t xml:space="preserve"> (WEMOS LOLIN)</w:t>
      </w:r>
      <w:r>
        <w:t>, welcher die Daten</w:t>
      </w:r>
      <w:r w:rsidR="00B63160">
        <w:t xml:space="preserve"> </w:t>
      </w:r>
      <w:r>
        <w:t>empf</w:t>
      </w:r>
      <w:r>
        <w:t>ä</w:t>
      </w:r>
      <w:r>
        <w:t>ngt und auf einem Display ausgibt</w:t>
      </w:r>
      <w:r w:rsidR="00033697">
        <w:t>.</w:t>
      </w:r>
      <w:r w:rsidR="00B63160">
        <w:t xml:space="preserve"> Die Daten werden mit MQTT </w:t>
      </w:r>
      <w:r w:rsidR="00B63160">
        <w:t>ü</w:t>
      </w:r>
      <w:r w:rsidR="00B63160">
        <w:t>ber W-Lan gesendet.</w:t>
      </w:r>
      <w:r w:rsidR="00033697">
        <w:br/>
        <w:t>Der Display ist ein 7</w:t>
      </w:r>
      <w:r w:rsidR="00033697">
        <w:t>“</w:t>
      </w:r>
      <w:r w:rsidR="00033697">
        <w:t xml:space="preserve"> </w:t>
      </w:r>
      <w:proofErr w:type="spellStart"/>
      <w:r w:rsidR="00033697">
        <w:t>Waveshar</w:t>
      </w:r>
      <w:r w:rsidR="00B63160">
        <w:t>e</w:t>
      </w:r>
      <w:proofErr w:type="spellEnd"/>
      <w:r w:rsidR="00033697">
        <w:t xml:space="preserve"> e-</w:t>
      </w:r>
      <w:proofErr w:type="spellStart"/>
      <w:r w:rsidR="00033697">
        <w:t>Ink</w:t>
      </w:r>
      <w:proofErr w:type="spellEnd"/>
      <w:r w:rsidR="00033697">
        <w:t xml:space="preserve"> Display. Dieser Displaytyp ist vor allem durch </w:t>
      </w:r>
      <w:proofErr w:type="spellStart"/>
      <w:r w:rsidR="00033697">
        <w:t>e-Reader</w:t>
      </w:r>
      <w:proofErr w:type="spellEnd"/>
      <w:r w:rsidR="00033697">
        <w:t xml:space="preserve"> bekannt geworden und hat den gro</w:t>
      </w:r>
      <w:r w:rsidR="00033697">
        <w:t>ß</w:t>
      </w:r>
      <w:r w:rsidR="00033697">
        <w:t>en Vorteil, dass er aus Kristallen besteht</w:t>
      </w:r>
      <w:r w:rsidR="005E2F29">
        <w:t>. Diese Kristalle ben</w:t>
      </w:r>
      <w:r w:rsidR="005E2F29">
        <w:t>ö</w:t>
      </w:r>
      <w:r w:rsidR="005E2F29">
        <w:t>tigen</w:t>
      </w:r>
      <w:r w:rsidR="00033697">
        <w:t xml:space="preserve"> nur zum Umschalten </w:t>
      </w:r>
      <w:del w:id="12" w:author="Planitzer Anton" w:date="2018-12-17T21:06:00Z">
        <w:r w:rsidR="00033697" w:rsidDel="00DE5060">
          <w:delText xml:space="preserve">einen </w:delText>
        </w:r>
      </w:del>
      <w:r w:rsidR="00033697">
        <w:t>Strom und</w:t>
      </w:r>
      <w:r w:rsidR="005E2F29">
        <w:t xml:space="preserve"> halten</w:t>
      </w:r>
      <w:r w:rsidR="00033697">
        <w:t xml:space="preserve"> dann das Bild auch ohne Strom.</w:t>
      </w:r>
      <w:r w:rsidR="00033697">
        <w:br/>
      </w:r>
      <w:r w:rsidR="005E2F29">
        <w:t>Das Interface ist eine Bitmap</w:t>
      </w:r>
      <w:r w:rsidR="00B63160">
        <w:t>.</w:t>
      </w:r>
      <w:r w:rsidR="005E2F29">
        <w:t xml:space="preserve"> </w:t>
      </w:r>
      <w:r w:rsidR="00B63160">
        <w:t>Die</w:t>
      </w:r>
      <w:r w:rsidR="005E2F29">
        <w:t xml:space="preserve"> spezifischen Daten werden in den selben Speicher wie die Bitmap gespeichert und dann gemeinsam ausgegeben.</w:t>
      </w:r>
      <w:r w:rsidR="005E2F29">
        <w:br/>
      </w:r>
      <w:r w:rsidR="00033697">
        <w:t>Das Geh</w:t>
      </w:r>
      <w:r w:rsidR="00033697">
        <w:t>ä</w:t>
      </w:r>
      <w:r w:rsidR="00033697">
        <w:t>use ist ein 3D-Druck, welcher g</w:t>
      </w:r>
      <w:r w:rsidR="00033697">
        <w:t>ä</w:t>
      </w:r>
      <w:r w:rsidR="00033697">
        <w:t>nzlich in Wei</w:t>
      </w:r>
      <w:r w:rsidR="00033697">
        <w:t>ß</w:t>
      </w:r>
      <w:r w:rsidR="00033697">
        <w:t xml:space="preserve"> gehalten wurde</w:t>
      </w:r>
      <w:ins w:id="13" w:author="Planitzer Anton" w:date="2018-12-17T21:07:00Z">
        <w:r w:rsidR="00DE5060">
          <w:t>.</w:t>
        </w:r>
      </w:ins>
    </w:p>
    <w:p w14:paraId="38BA3D4A" w14:textId="77777777" w:rsidR="00033697" w:rsidRDefault="00033697">
      <w:r>
        <w:t>Dieser Teil funktioniert bereits. Die Daten k</w:t>
      </w:r>
      <w:r>
        <w:t>ö</w:t>
      </w:r>
      <w:r>
        <w:t xml:space="preserve">nnen also bereits von </w:t>
      </w:r>
      <w:proofErr w:type="spellStart"/>
      <w:r>
        <w:t>WebUntis</w:t>
      </w:r>
      <w:proofErr w:type="spellEnd"/>
      <w:r>
        <w:t xml:space="preserve"> abgerufen und auf dem Display angezeigt werden.</w:t>
      </w:r>
    </w:p>
    <w:p w14:paraId="5BCE12AD" w14:textId="68193CC7" w:rsidR="00DE5060" w:rsidRDefault="00033697">
      <w:pPr>
        <w:rPr>
          <w:ins w:id="14" w:author="Planitzer Anton" w:date="2018-12-17T21:08:00Z"/>
        </w:rPr>
      </w:pPr>
      <w:r>
        <w:t>Der zweite Teil ist das Powermanagement. Hierbei versuchen wir,</w:t>
      </w:r>
      <w:r w:rsidR="005E2F29">
        <w:t xml:space="preserve"> dass wir</w:t>
      </w:r>
      <w:r>
        <w:t xml:space="preserve"> den Energieverbrauch mit Hilfe von mehreren Akkus</w:t>
      </w:r>
      <w:r w:rsidR="005E2F29">
        <w:t xml:space="preserve"> (wahr</w:t>
      </w:r>
      <w:del w:id="15" w:author="Planitzer Anton" w:date="2018-12-17T21:07:00Z">
        <w:r w:rsidR="005E2F29" w:rsidDel="00DE5060">
          <w:delText xml:space="preserve">. </w:delText>
        </w:r>
      </w:del>
      <w:ins w:id="16" w:author="Planitzer Anton" w:date="2018-12-17T21:07:00Z">
        <w:r w:rsidR="00DE5060">
          <w:t xml:space="preserve">scheinlich </w:t>
        </w:r>
      </w:ins>
      <w:del w:id="17" w:author="Planitzer Anton" w:date="2018-12-17T21:07:00Z">
        <w:r w:rsidR="005E2F29" w:rsidDel="00DE5060">
          <w:delText xml:space="preserve">von </w:delText>
        </w:r>
      </w:del>
      <w:ins w:id="18" w:author="Planitzer Anton" w:date="2018-12-17T21:07:00Z">
        <w:r w:rsidR="00DE5060">
          <w:t xml:space="preserve">vom </w:t>
        </w:r>
      </w:ins>
      <w:r w:rsidR="005E2F29">
        <w:t>Samsung Galaxy S4)</w:t>
      </w:r>
      <w:r>
        <w:t xml:space="preserve"> und einem Solar-Pan</w:t>
      </w:r>
      <w:del w:id="19" w:author="Planitzer Anton" w:date="2018-12-17T21:07:00Z">
        <w:r w:rsidDel="00DE5060">
          <w:delText>n</w:delText>
        </w:r>
      </w:del>
      <w:r>
        <w:t xml:space="preserve">el </w:t>
      </w:r>
      <w:del w:id="20" w:author="Planitzer Anton" w:date="2018-12-17T21:08:00Z">
        <w:r w:rsidDel="00DE5060">
          <w:delText>so gering wie m</w:delText>
        </w:r>
        <w:r w:rsidDel="00DE5060">
          <w:delText>ö</w:delText>
        </w:r>
        <w:r w:rsidDel="00DE5060">
          <w:delText xml:space="preserve">glich halten. </w:delText>
        </w:r>
        <w:r w:rsidR="005E2F29" w:rsidDel="00DE5060">
          <w:br/>
        </w:r>
      </w:del>
      <w:commentRangeStart w:id="21"/>
      <w:ins w:id="22" w:author="Planitzer Anton" w:date="2018-12-17T21:08:00Z">
        <w:r w:rsidR="00DE5060">
          <w:t>sicherstellen</w:t>
        </w:r>
      </w:ins>
      <w:commentRangeEnd w:id="21"/>
      <w:r w:rsidR="00DE5060">
        <w:rPr>
          <w:rStyle w:val="Kommentarzeichen"/>
        </w:rPr>
        <w:commentReference w:id="21"/>
      </w:r>
      <w:ins w:id="23" w:author="Planitzer Anton" w:date="2018-12-17T21:08:00Z">
        <w:r w:rsidR="00DE5060">
          <w:t xml:space="preserve">. </w:t>
        </w:r>
      </w:ins>
      <w:r w:rsidR="00C67186">
        <w:t xml:space="preserve">Das Solar-Panel </w:t>
      </w:r>
      <w:r w:rsidR="00CC2F6B">
        <w:t>funktioniert auch im Inneren der Schule und dient nur dazu, die Entladezeit zu verk</w:t>
      </w:r>
      <w:r w:rsidR="00CC2F6B">
        <w:t>ü</w:t>
      </w:r>
      <w:r w:rsidR="00CC2F6B">
        <w:t>rzen. Das hei</w:t>
      </w:r>
      <w:r w:rsidR="00CC2F6B">
        <w:t>ß</w:t>
      </w:r>
      <w:r w:rsidR="00CC2F6B">
        <w:t xml:space="preserve">t, dass man sich nicht erwarten kann, dass das Solar-Panel den Akku immer wieder </w:t>
      </w:r>
      <w:r w:rsidR="00827FE8">
        <w:t>g</w:t>
      </w:r>
      <w:r w:rsidR="00827FE8">
        <w:t>ä</w:t>
      </w:r>
      <w:r w:rsidR="00827FE8">
        <w:t>nzlich aufl</w:t>
      </w:r>
      <w:r w:rsidR="00827FE8">
        <w:t>ä</w:t>
      </w:r>
      <w:r w:rsidR="00827FE8">
        <w:t>dt.</w:t>
      </w:r>
      <w:bookmarkStart w:id="24" w:name="_GoBack"/>
      <w:bookmarkEnd w:id="24"/>
    </w:p>
    <w:p w14:paraId="0BAF6C0A" w14:textId="77777777" w:rsidR="00033697" w:rsidRDefault="005E2F29">
      <w:r>
        <w:t xml:space="preserve">Dass der Display nur </w:t>
      </w:r>
      <w:del w:id="25" w:author="Planitzer Anton" w:date="2018-12-17T21:09:00Z">
        <w:r w:rsidDel="00DE5060">
          <w:delText xml:space="preserve">1x </w:delText>
        </w:r>
      </w:del>
      <w:ins w:id="26" w:author="Planitzer Anton" w:date="2018-12-17T21:09:00Z">
        <w:r w:rsidR="00DE5060">
          <w:t xml:space="preserve">einmal </w:t>
        </w:r>
      </w:ins>
      <w:r>
        <w:t>pro Stunde aktualisiert wird und sich w</w:t>
      </w:r>
      <w:r>
        <w:t>ä</w:t>
      </w:r>
      <w:r>
        <w:t xml:space="preserve">hrend </w:t>
      </w:r>
      <w:del w:id="27" w:author="Planitzer Anton" w:date="2018-12-17T21:09:00Z">
        <w:r w:rsidDel="00DE5060">
          <w:delText xml:space="preserve">Unterrichtsfreien </w:delText>
        </w:r>
      </w:del>
      <w:ins w:id="28" w:author="Planitzer Anton" w:date="2018-12-17T21:09:00Z">
        <w:r w:rsidR="00DE5060">
          <w:t xml:space="preserve">der unterrichtsfreien </w:t>
        </w:r>
      </w:ins>
      <w:r>
        <w:t xml:space="preserve">Zeiten selbst ausschaltet, </w:t>
      </w:r>
      <w:del w:id="29" w:author="Planitzer Anton" w:date="2018-12-17T21:09:00Z">
        <w:r w:rsidDel="00DE5060">
          <w:delText xml:space="preserve">sollen </w:delText>
        </w:r>
      </w:del>
      <w:ins w:id="30" w:author="Planitzer Anton" w:date="2018-12-17T21:09:00Z">
        <w:r w:rsidR="00DE5060">
          <w:t xml:space="preserve">sollte </w:t>
        </w:r>
      </w:ins>
      <w:r>
        <w:t xml:space="preserve">die </w:t>
      </w:r>
      <w:ins w:id="31" w:author="Planitzer Anton" w:date="2018-12-17T21:09:00Z">
        <w:r w:rsidR="00DE5060">
          <w:t>Akku-</w:t>
        </w:r>
      </w:ins>
      <w:r>
        <w:t>Laufzeit zus</w:t>
      </w:r>
      <w:r>
        <w:t>ä</w:t>
      </w:r>
      <w:r>
        <w:t>tzlich verl</w:t>
      </w:r>
      <w:r>
        <w:t>ä</w:t>
      </w:r>
      <w:r>
        <w:t>ngern.</w:t>
      </w:r>
      <w:r w:rsidR="00033697">
        <w:t xml:space="preserve"> Auch die stromsparende Eigenschaft des e-</w:t>
      </w:r>
      <w:proofErr w:type="spellStart"/>
      <w:r w:rsidR="00033697">
        <w:t>Ink</w:t>
      </w:r>
      <w:proofErr w:type="spellEnd"/>
      <w:r w:rsidR="00033697">
        <w:t xml:space="preserve"> Displays ist hierbei sehr hilfreich.  </w:t>
      </w:r>
    </w:p>
    <w:p w14:paraId="643C9504" w14:textId="77777777" w:rsidR="00827FE8" w:rsidRDefault="00827FE8"/>
    <w:p w14:paraId="74CE2D20" w14:textId="39A0ADE9" w:rsidR="00827FE8" w:rsidRPr="00827FE8" w:rsidRDefault="00827FE8">
      <w:r>
        <w:t xml:space="preserve">Dieses Projekt kann gut als </w:t>
      </w:r>
      <w:r>
        <w:t>„</w:t>
      </w:r>
      <w:r>
        <w:t>innovativ</w:t>
      </w:r>
      <w:r>
        <w:t>“</w:t>
      </w:r>
      <w:r>
        <w:t xml:space="preserve"> bezeichnet werden. Uns ist zumindest kein </w:t>
      </w:r>
      <w:r>
        <w:t>ä</w:t>
      </w:r>
      <w:r>
        <w:t>hnlichen System in einer Schule bekannt. Es erleichtert den Schulalltag aber sehr. Des weiteren kann unser System nur mit einer geringen Modifizierung in anderen Zusammenh</w:t>
      </w:r>
      <w:r>
        <w:t>ä</w:t>
      </w:r>
      <w:r>
        <w:t>ngen (</w:t>
      </w:r>
      <w:r>
        <w:t>Ä</w:t>
      </w:r>
      <w:r>
        <w:t>mter, Verwaltungseinrichtungen, Seminarbetrieben,</w:t>
      </w:r>
      <w:r>
        <w:t>…</w:t>
      </w:r>
      <w:r>
        <w:t xml:space="preserve">) verwendet werden. </w:t>
      </w:r>
    </w:p>
    <w:sectPr w:rsidR="00827FE8" w:rsidRPr="00827FE8" w:rsidSect="00091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lanitzer Anton" w:date="2018-12-17T21:05:00Z" w:initials="PA">
    <w:p w14:paraId="6986E1CF" w14:textId="77777777" w:rsidR="00DE5060" w:rsidRDefault="00DE5060">
      <w:pPr>
        <w:pStyle w:val="Kommentartext"/>
      </w:pPr>
      <w:r>
        <w:rPr>
          <w:rStyle w:val="Kommentarzeichen"/>
        </w:rPr>
        <w:annotationRef/>
      </w:r>
      <w:r>
        <w:t>Vielleicht k</w:t>
      </w:r>
      <w:r>
        <w:t>ö</w:t>
      </w:r>
      <w:r>
        <w:t xml:space="preserve">nntest du kurz </w:t>
      </w:r>
      <w:proofErr w:type="spellStart"/>
      <w:r>
        <w:t>WebUntis</w:t>
      </w:r>
      <w:proofErr w:type="spellEnd"/>
      <w:r>
        <w:t xml:space="preserve"> erkl</w:t>
      </w:r>
      <w:r>
        <w:t>ä</w:t>
      </w:r>
      <w:r>
        <w:t>ren. Ich vermute, dass dieser Begriff au</w:t>
      </w:r>
      <w:r>
        <w:t>ß</w:t>
      </w:r>
      <w:r>
        <w:t>erhalb der Schule nicht bekannt ist. Eventuell k</w:t>
      </w:r>
      <w:r>
        <w:t>ö</w:t>
      </w:r>
      <w:r>
        <w:t xml:space="preserve">nntest du </w:t>
      </w:r>
      <w:proofErr w:type="spellStart"/>
      <w:r>
        <w:t>WebUntis</w:t>
      </w:r>
      <w:proofErr w:type="spellEnd"/>
      <w:r>
        <w:t xml:space="preserve"> (= elektronisches Klassenbuch) schreiben.</w:t>
      </w:r>
    </w:p>
  </w:comment>
  <w:comment w:id="21" w:author="Planitzer Anton" w:date="2018-12-17T21:10:00Z" w:initials="PA">
    <w:p w14:paraId="7691A8C6" w14:textId="77777777" w:rsidR="00DE5060" w:rsidRDefault="00DE5060">
      <w:pPr>
        <w:pStyle w:val="Kommentartext"/>
      </w:pPr>
      <w:r>
        <w:rPr>
          <w:rStyle w:val="Kommentarzeichen"/>
        </w:rPr>
        <w:annotationRef/>
      </w:r>
      <w:r>
        <w:t>Funktioniert das Solar-Panel auch im Geb</w:t>
      </w:r>
      <w:r>
        <w:t>ä</w:t>
      </w:r>
      <w:r>
        <w:t>udeinneren? Wird durch das Panel der Akku kontinuierlich aufgeladen? Wie muss man sich das vorstellen?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6E1CF" w15:done="0"/>
  <w15:commentEx w15:paraId="7691A8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6E1CF" w16cid:durableId="1FC28E0B"/>
  <w16cid:commentId w16cid:paraId="7691A8C6" w16cid:durableId="1FC28F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anitzer Anton">
    <w15:presenceInfo w15:providerId="None" w15:userId="Planitzer 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A"/>
    <w:rsid w:val="00033697"/>
    <w:rsid w:val="00044DF2"/>
    <w:rsid w:val="00091A22"/>
    <w:rsid w:val="000A3D74"/>
    <w:rsid w:val="000F46B8"/>
    <w:rsid w:val="003675CA"/>
    <w:rsid w:val="005E2F29"/>
    <w:rsid w:val="008033EA"/>
    <w:rsid w:val="00827FE8"/>
    <w:rsid w:val="00A04BA8"/>
    <w:rsid w:val="00B63160"/>
    <w:rsid w:val="00B81E2C"/>
    <w:rsid w:val="00C67186"/>
    <w:rsid w:val="00CC2F6B"/>
    <w:rsid w:val="00DE5060"/>
    <w:rsid w:val="00E13F8E"/>
    <w:rsid w:val="00E22403"/>
    <w:rsid w:val="00E979AD"/>
    <w:rsid w:val="00F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5A44"/>
  <w15:chartTrackingRefBased/>
  <w15:docId w15:val="{AED0AF17-CFDA-496D-A307-4976832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DE50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50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50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5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50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 Weiß</dc:creator>
  <cp:keywords/>
  <dc:description/>
  <cp:lastModifiedBy>Ambros Weiß</cp:lastModifiedBy>
  <cp:revision>3</cp:revision>
  <dcterms:created xsi:type="dcterms:W3CDTF">2018-12-20T09:02:00Z</dcterms:created>
  <dcterms:modified xsi:type="dcterms:W3CDTF">2018-12-20T09:18:00Z</dcterms:modified>
</cp:coreProperties>
</file>